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38E5" w:rsidRPr="00BB38E5" w:rsidRDefault="00BB38E5" w:rsidP="00BB38E5">
      <w:pPr>
        <w:spacing w:after="0" w:line="240" w:lineRule="auto"/>
        <w:rPr>
          <w:rFonts w:ascii="Times New Roman" w:eastAsia="Times New Roman" w:hAnsi="Times New Roman" w:cs="Times New Roman"/>
          <w:sz w:val="24"/>
          <w:szCs w:val="24"/>
          <w:lang w:eastAsia="en-AU"/>
        </w:rPr>
      </w:pPr>
      <w:r w:rsidRPr="00BB38E5">
        <w:rPr>
          <w:rFonts w:ascii="Cambria" w:eastAsia="Times New Roman" w:hAnsi="Cambria" w:cs="Times New Roman"/>
          <w:color w:val="000000"/>
          <w:lang w:eastAsia="en-AU"/>
        </w:rPr>
        <w:t>123 Placeholder Terrace</w:t>
      </w:r>
    </w:p>
    <w:p w:rsidR="00BB38E5" w:rsidRPr="00BB38E5" w:rsidRDefault="00BB38E5" w:rsidP="00BB38E5">
      <w:pPr>
        <w:spacing w:after="0" w:line="240" w:lineRule="auto"/>
        <w:rPr>
          <w:rFonts w:ascii="Times New Roman" w:eastAsia="Times New Roman" w:hAnsi="Times New Roman" w:cs="Times New Roman"/>
          <w:sz w:val="24"/>
          <w:szCs w:val="24"/>
          <w:lang w:eastAsia="en-AU"/>
        </w:rPr>
      </w:pPr>
      <w:r w:rsidRPr="00BB38E5">
        <w:rPr>
          <w:rFonts w:ascii="Cambria" w:eastAsia="Times New Roman" w:hAnsi="Cambria" w:cs="Times New Roman"/>
          <w:color w:val="000000"/>
          <w:lang w:eastAsia="en-AU"/>
        </w:rPr>
        <w:t xml:space="preserve">Smithtown, </w:t>
      </w:r>
      <w:proofErr w:type="spellStart"/>
      <w:r w:rsidRPr="00BB38E5">
        <w:rPr>
          <w:rFonts w:ascii="Cambria" w:eastAsia="Times New Roman" w:hAnsi="Cambria" w:cs="Times New Roman"/>
          <w:color w:val="000000"/>
          <w:lang w:eastAsia="en-AU"/>
        </w:rPr>
        <w:t>Genericville</w:t>
      </w:r>
      <w:proofErr w:type="spellEnd"/>
      <w:r w:rsidRPr="00BB38E5">
        <w:rPr>
          <w:rFonts w:ascii="Cambria" w:eastAsia="Times New Roman" w:hAnsi="Cambria" w:cs="Times New Roman"/>
          <w:color w:val="000000"/>
          <w:lang w:eastAsia="en-AU"/>
        </w:rPr>
        <w:t xml:space="preserve"> 1738</w:t>
      </w:r>
    </w:p>
    <w:p w:rsidR="00BB38E5" w:rsidRPr="00BB38E5" w:rsidRDefault="00BB38E5" w:rsidP="00BB38E5">
      <w:pPr>
        <w:spacing w:after="0" w:line="240" w:lineRule="auto"/>
        <w:rPr>
          <w:rFonts w:ascii="Times New Roman" w:eastAsia="Times New Roman" w:hAnsi="Times New Roman" w:cs="Times New Roman"/>
          <w:sz w:val="24"/>
          <w:szCs w:val="24"/>
          <w:lang w:eastAsia="en-AU"/>
        </w:rPr>
      </w:pPr>
    </w:p>
    <w:p w:rsidR="00BB38E5" w:rsidRPr="00BB38E5" w:rsidRDefault="00BB38E5" w:rsidP="00BB38E5">
      <w:pPr>
        <w:spacing w:after="0" w:line="240" w:lineRule="auto"/>
        <w:rPr>
          <w:rFonts w:ascii="Times New Roman" w:eastAsia="Times New Roman" w:hAnsi="Times New Roman" w:cs="Times New Roman"/>
          <w:sz w:val="24"/>
          <w:szCs w:val="24"/>
          <w:lang w:eastAsia="en-AU"/>
        </w:rPr>
      </w:pPr>
      <w:r w:rsidRPr="00BB38E5">
        <w:rPr>
          <w:rFonts w:ascii="Cambria" w:eastAsia="Times New Roman" w:hAnsi="Cambria" w:cs="Times New Roman"/>
          <w:color w:val="000000"/>
          <w:lang w:eastAsia="en-AU"/>
        </w:rPr>
        <w:t>September 7th, 2016</w:t>
      </w:r>
    </w:p>
    <w:p w:rsidR="00BB38E5" w:rsidRPr="00BB38E5" w:rsidRDefault="00BB38E5" w:rsidP="00BB38E5">
      <w:pPr>
        <w:spacing w:after="0" w:line="240" w:lineRule="auto"/>
        <w:rPr>
          <w:rFonts w:ascii="Times New Roman" w:eastAsia="Times New Roman" w:hAnsi="Times New Roman" w:cs="Times New Roman"/>
          <w:sz w:val="24"/>
          <w:szCs w:val="24"/>
          <w:lang w:eastAsia="en-AU"/>
        </w:rPr>
      </w:pPr>
    </w:p>
    <w:p w:rsidR="00BB38E5" w:rsidRPr="00BB38E5" w:rsidRDefault="00BB38E5" w:rsidP="00BB38E5">
      <w:pPr>
        <w:spacing w:after="0" w:line="240" w:lineRule="auto"/>
        <w:rPr>
          <w:rFonts w:ascii="Times New Roman" w:eastAsia="Times New Roman" w:hAnsi="Times New Roman" w:cs="Times New Roman"/>
          <w:sz w:val="24"/>
          <w:szCs w:val="24"/>
          <w:lang w:eastAsia="en-AU"/>
        </w:rPr>
      </w:pPr>
      <w:r w:rsidRPr="00BB38E5">
        <w:rPr>
          <w:rFonts w:ascii="Cambria" w:eastAsia="Times New Roman" w:hAnsi="Cambria" w:cs="Times New Roman"/>
          <w:color w:val="000000"/>
          <w:lang w:eastAsia="en-AU"/>
        </w:rPr>
        <w:t>Courier Development Team</w:t>
      </w:r>
      <w:r w:rsidRPr="00BB38E5">
        <w:rPr>
          <w:rFonts w:ascii="Cambria" w:eastAsia="Times New Roman" w:hAnsi="Cambria" w:cs="Times New Roman"/>
          <w:color w:val="00796B"/>
          <w:lang w:eastAsia="en-AU"/>
        </w:rPr>
        <w:t xml:space="preserve"> </w:t>
      </w:r>
      <w:r w:rsidRPr="00BB38E5">
        <w:rPr>
          <w:rFonts w:ascii="Cambria" w:eastAsia="Times New Roman" w:hAnsi="Cambria" w:cs="Times New Roman"/>
          <w:lang w:eastAsia="en-AU"/>
        </w:rPr>
        <w:t>115</w:t>
      </w:r>
    </w:p>
    <w:p w:rsidR="00BB38E5" w:rsidRPr="00BB38E5" w:rsidRDefault="00BB38E5" w:rsidP="00BB38E5">
      <w:pPr>
        <w:spacing w:after="0" w:line="240" w:lineRule="auto"/>
        <w:rPr>
          <w:rFonts w:ascii="Times New Roman" w:eastAsia="Times New Roman" w:hAnsi="Times New Roman" w:cs="Times New Roman"/>
          <w:sz w:val="24"/>
          <w:szCs w:val="24"/>
          <w:lang w:eastAsia="en-AU"/>
        </w:rPr>
      </w:pPr>
      <w:r w:rsidRPr="00BB38E5">
        <w:rPr>
          <w:rFonts w:ascii="Cambria" w:eastAsia="Times New Roman" w:hAnsi="Cambria" w:cs="Times New Roman"/>
          <w:color w:val="000000"/>
          <w:lang w:eastAsia="en-AU"/>
        </w:rPr>
        <w:t>2 George Street</w:t>
      </w:r>
    </w:p>
    <w:p w:rsidR="00BB38E5" w:rsidRPr="00BB38E5" w:rsidRDefault="00BB38E5" w:rsidP="00BB38E5">
      <w:pPr>
        <w:spacing w:after="0" w:line="240" w:lineRule="auto"/>
        <w:rPr>
          <w:rFonts w:ascii="Times New Roman" w:eastAsia="Times New Roman" w:hAnsi="Times New Roman" w:cs="Times New Roman"/>
          <w:sz w:val="24"/>
          <w:szCs w:val="24"/>
          <w:lang w:eastAsia="en-AU"/>
        </w:rPr>
      </w:pPr>
      <w:r w:rsidRPr="00BB38E5">
        <w:rPr>
          <w:rFonts w:ascii="Cambria" w:eastAsia="Times New Roman" w:hAnsi="Cambria" w:cs="Times New Roman"/>
          <w:color w:val="000000"/>
          <w:lang w:eastAsia="en-AU"/>
        </w:rPr>
        <w:t>Brisbane, QLD 4000</w:t>
      </w:r>
    </w:p>
    <w:p w:rsidR="00BB38E5" w:rsidRPr="00BB38E5" w:rsidRDefault="00BB38E5" w:rsidP="00BB38E5">
      <w:pPr>
        <w:spacing w:after="0" w:line="240" w:lineRule="auto"/>
        <w:rPr>
          <w:rFonts w:ascii="Times New Roman" w:eastAsia="Times New Roman" w:hAnsi="Times New Roman" w:cs="Times New Roman"/>
          <w:sz w:val="24"/>
          <w:szCs w:val="24"/>
          <w:lang w:eastAsia="en-AU"/>
        </w:rPr>
      </w:pPr>
    </w:p>
    <w:p w:rsidR="00BB38E5" w:rsidRPr="00BB38E5" w:rsidRDefault="00BB38E5" w:rsidP="00BB38E5">
      <w:pPr>
        <w:spacing w:after="0" w:line="240" w:lineRule="auto"/>
        <w:rPr>
          <w:rFonts w:ascii="Times New Roman" w:eastAsia="Times New Roman" w:hAnsi="Times New Roman" w:cs="Times New Roman"/>
          <w:sz w:val="24"/>
          <w:szCs w:val="24"/>
          <w:lang w:eastAsia="en-AU"/>
        </w:rPr>
      </w:pPr>
      <w:r w:rsidRPr="00BB38E5">
        <w:rPr>
          <w:rFonts w:ascii="Cambria" w:eastAsia="Times New Roman" w:hAnsi="Cambria" w:cs="Times New Roman"/>
          <w:color w:val="000000"/>
          <w:lang w:eastAsia="en-AU"/>
        </w:rPr>
        <w:t>Dear Team 115,</w:t>
      </w:r>
    </w:p>
    <w:p w:rsidR="00BB38E5" w:rsidRPr="00BB38E5" w:rsidRDefault="00BB38E5" w:rsidP="00BB38E5">
      <w:pPr>
        <w:spacing w:after="0" w:line="240" w:lineRule="auto"/>
        <w:rPr>
          <w:rFonts w:ascii="Times New Roman" w:eastAsia="Times New Roman" w:hAnsi="Times New Roman" w:cs="Times New Roman"/>
          <w:sz w:val="24"/>
          <w:szCs w:val="24"/>
          <w:lang w:eastAsia="en-AU"/>
        </w:rPr>
      </w:pPr>
    </w:p>
    <w:p w:rsidR="00BB38E5" w:rsidRPr="00BB38E5" w:rsidRDefault="00BB38E5" w:rsidP="00BB38E5">
      <w:pPr>
        <w:spacing w:after="0" w:line="240" w:lineRule="auto"/>
        <w:rPr>
          <w:rFonts w:ascii="Times New Roman" w:eastAsia="Times New Roman" w:hAnsi="Times New Roman" w:cs="Times New Roman"/>
          <w:sz w:val="24"/>
          <w:szCs w:val="24"/>
          <w:lang w:eastAsia="en-AU"/>
        </w:rPr>
      </w:pPr>
      <w:r w:rsidRPr="00BB38E5">
        <w:rPr>
          <w:rFonts w:ascii="Cambria" w:eastAsia="Times New Roman" w:hAnsi="Cambria" w:cs="Times New Roman"/>
          <w:color w:val="000000"/>
          <w:lang w:eastAsia="en-AU"/>
        </w:rPr>
        <w:t>We are very grateful to have viewed your presentation. As your client</w:t>
      </w:r>
      <w:ins w:id="0" w:author="ArchosFamily" w:date="2016-10-22T22:01:00Z">
        <w:r w:rsidR="0067287C">
          <w:rPr>
            <w:rFonts w:ascii="Cambria" w:eastAsia="Times New Roman" w:hAnsi="Cambria" w:cs="Times New Roman"/>
            <w:color w:val="000000"/>
            <w:lang w:eastAsia="en-AU"/>
          </w:rPr>
          <w:t>s</w:t>
        </w:r>
      </w:ins>
      <w:del w:id="1" w:author="ArchosFamily" w:date="2016-10-22T22:01:00Z">
        <w:r w:rsidRPr="00BB38E5" w:rsidDel="0067287C">
          <w:rPr>
            <w:rFonts w:ascii="Cambria" w:eastAsia="Times New Roman" w:hAnsi="Cambria" w:cs="Times New Roman"/>
            <w:color w:val="000000"/>
            <w:lang w:eastAsia="en-AU"/>
          </w:rPr>
          <w:delText>ele</w:delText>
        </w:r>
      </w:del>
      <w:r w:rsidRPr="00BB38E5">
        <w:rPr>
          <w:rFonts w:ascii="Cambria" w:eastAsia="Times New Roman" w:hAnsi="Cambria" w:cs="Times New Roman"/>
          <w:color w:val="000000"/>
          <w:lang w:eastAsia="en-AU"/>
        </w:rPr>
        <w:t xml:space="preserve">, we would like to </w:t>
      </w:r>
      <w:del w:id="2" w:author="ArchosFamily" w:date="2016-10-22T22:01:00Z">
        <w:r w:rsidRPr="00BB38E5" w:rsidDel="0067287C">
          <w:rPr>
            <w:rFonts w:ascii="Cambria" w:eastAsia="Times New Roman" w:hAnsi="Cambria" w:cs="Times New Roman"/>
            <w:color w:val="000000"/>
            <w:lang w:eastAsia="en-AU"/>
          </w:rPr>
          <w:delText xml:space="preserve">supply </w:delText>
        </w:r>
      </w:del>
      <w:ins w:id="3" w:author="ArchosFamily" w:date="2016-10-22T22:01:00Z">
        <w:r w:rsidR="0067287C">
          <w:rPr>
            <w:rFonts w:ascii="Cambria" w:eastAsia="Times New Roman" w:hAnsi="Cambria" w:cs="Times New Roman"/>
            <w:color w:val="000000"/>
            <w:lang w:eastAsia="en-AU"/>
          </w:rPr>
          <w:t>give</w:t>
        </w:r>
        <w:r w:rsidR="0067287C" w:rsidRPr="00BB38E5">
          <w:rPr>
            <w:rFonts w:ascii="Cambria" w:eastAsia="Times New Roman" w:hAnsi="Cambria" w:cs="Times New Roman"/>
            <w:color w:val="000000"/>
            <w:lang w:eastAsia="en-AU"/>
          </w:rPr>
          <w:t xml:space="preserve"> </w:t>
        </w:r>
      </w:ins>
      <w:r w:rsidRPr="00BB38E5">
        <w:rPr>
          <w:rFonts w:ascii="Cambria" w:eastAsia="Times New Roman" w:hAnsi="Cambria" w:cs="Times New Roman"/>
          <w:color w:val="000000"/>
          <w:lang w:eastAsia="en-AU"/>
        </w:rPr>
        <w:t xml:space="preserve">you </w:t>
      </w:r>
      <w:del w:id="4" w:author="ArchosFamily" w:date="2016-10-22T22:02:00Z">
        <w:r w:rsidRPr="00BB38E5" w:rsidDel="0067287C">
          <w:rPr>
            <w:rFonts w:ascii="Cambria" w:eastAsia="Times New Roman" w:hAnsi="Cambria" w:cs="Times New Roman"/>
            <w:color w:val="000000"/>
            <w:lang w:eastAsia="en-AU"/>
          </w:rPr>
          <w:delText xml:space="preserve">with </w:delText>
        </w:r>
      </w:del>
      <w:r w:rsidRPr="00BB38E5">
        <w:rPr>
          <w:rFonts w:ascii="Cambria" w:eastAsia="Times New Roman" w:hAnsi="Cambria" w:cs="Times New Roman"/>
          <w:color w:val="000000"/>
          <w:lang w:eastAsia="en-AU"/>
        </w:rPr>
        <w:t xml:space="preserve">feedback </w:t>
      </w:r>
      <w:ins w:id="5" w:author="ArchosFamily" w:date="2016-10-22T22:02:00Z">
        <w:r w:rsidR="0067287C">
          <w:rPr>
            <w:rFonts w:ascii="Cambria" w:eastAsia="Times New Roman" w:hAnsi="Cambria" w:cs="Times New Roman"/>
            <w:color w:val="000000"/>
            <w:lang w:eastAsia="en-AU"/>
          </w:rPr>
          <w:t xml:space="preserve">in regards to </w:t>
        </w:r>
      </w:ins>
      <w:del w:id="6" w:author="ArchosFamily" w:date="2016-10-22T22:02:00Z">
        <w:r w:rsidRPr="00BB38E5" w:rsidDel="0067287C">
          <w:rPr>
            <w:rFonts w:ascii="Cambria" w:eastAsia="Times New Roman" w:hAnsi="Cambria" w:cs="Times New Roman"/>
            <w:color w:val="000000"/>
            <w:lang w:eastAsia="en-AU"/>
          </w:rPr>
          <w:delText xml:space="preserve">on the current state of the development within your Courier application as well as provide reception for </w:delText>
        </w:r>
      </w:del>
      <w:r w:rsidRPr="00BB38E5">
        <w:rPr>
          <w:rFonts w:ascii="Cambria" w:eastAsia="Times New Roman" w:hAnsi="Cambria" w:cs="Times New Roman"/>
          <w:color w:val="000000"/>
          <w:lang w:eastAsia="en-AU"/>
        </w:rPr>
        <w:t xml:space="preserve">your </w:t>
      </w:r>
      <w:ins w:id="7" w:author="ArchosFamily" w:date="2016-10-22T22:02:00Z">
        <w:r w:rsidR="0067287C">
          <w:rPr>
            <w:rFonts w:ascii="Cambria" w:eastAsia="Times New Roman" w:hAnsi="Cambria" w:cs="Times New Roman"/>
            <w:color w:val="000000"/>
            <w:lang w:eastAsia="en-AU"/>
          </w:rPr>
          <w:t xml:space="preserve">sprint one </w:t>
        </w:r>
      </w:ins>
      <w:r w:rsidRPr="00BB38E5">
        <w:rPr>
          <w:rFonts w:ascii="Cambria" w:eastAsia="Times New Roman" w:hAnsi="Cambria" w:cs="Times New Roman"/>
          <w:color w:val="000000"/>
          <w:lang w:eastAsia="en-AU"/>
        </w:rPr>
        <w:t>presentation</w:t>
      </w:r>
      <w:ins w:id="8" w:author="ArchosFamily" w:date="2016-10-22T22:02:00Z">
        <w:r w:rsidR="0067287C">
          <w:rPr>
            <w:rFonts w:ascii="Cambria" w:eastAsia="Times New Roman" w:hAnsi="Cambria" w:cs="Times New Roman"/>
            <w:color w:val="000000"/>
            <w:lang w:eastAsia="en-AU"/>
          </w:rPr>
          <w:t xml:space="preserve"> and on the user experience and technical work presented in the system so far</w:t>
        </w:r>
      </w:ins>
      <w:r w:rsidRPr="00BB38E5">
        <w:rPr>
          <w:rFonts w:ascii="Cambria" w:eastAsia="Times New Roman" w:hAnsi="Cambria" w:cs="Times New Roman"/>
          <w:color w:val="000000"/>
          <w:lang w:eastAsia="en-AU"/>
        </w:rPr>
        <w:t>.</w:t>
      </w:r>
    </w:p>
    <w:p w:rsidR="00BB38E5" w:rsidRPr="00BB38E5" w:rsidRDefault="00BB38E5" w:rsidP="00BB38E5">
      <w:pPr>
        <w:spacing w:after="0" w:line="240" w:lineRule="auto"/>
        <w:rPr>
          <w:rFonts w:ascii="Times New Roman" w:eastAsia="Times New Roman" w:hAnsi="Times New Roman" w:cs="Times New Roman"/>
          <w:sz w:val="24"/>
          <w:szCs w:val="24"/>
          <w:lang w:eastAsia="en-AU"/>
        </w:rPr>
      </w:pPr>
    </w:p>
    <w:p w:rsidR="00713DDE" w:rsidRDefault="00713DDE" w:rsidP="00BB38E5">
      <w:pPr>
        <w:spacing w:after="0" w:line="240" w:lineRule="auto"/>
        <w:rPr>
          <w:ins w:id="9" w:author="ArchosFamily" w:date="2016-10-22T22:11:00Z"/>
          <w:rFonts w:ascii="Cambria" w:eastAsia="Times New Roman" w:hAnsi="Cambria" w:cs="Times New Roman"/>
          <w:color w:val="000000"/>
          <w:lang w:eastAsia="en-AU"/>
        </w:rPr>
      </w:pPr>
      <w:ins w:id="10" w:author="ArchosFamily" w:date="2016-10-22T22:11:00Z">
        <w:r>
          <w:rPr>
            <w:rFonts w:ascii="Cambria" w:eastAsia="Times New Roman" w:hAnsi="Cambria" w:cs="Times New Roman"/>
            <w:color w:val="000000"/>
            <w:lang w:eastAsia="en-AU"/>
          </w:rPr>
          <w:t xml:space="preserve">Having worked with you on your sprint plan previously, there was an expectation that, at the end of sprint one, the system would allow users to send packages without an account, access package details, record payment, and update delivery status. However, you have only been able to deliver the first two user stories of your sprint as of this time. We understand a </w:t>
        </w:r>
        <w:r w:rsidR="004C41ED">
          <w:rPr>
            <w:rFonts w:ascii="Cambria" w:eastAsia="Times New Roman" w:hAnsi="Cambria" w:cs="Times New Roman"/>
            <w:color w:val="000000"/>
            <w:lang w:eastAsia="en-AU"/>
          </w:rPr>
          <w:t>desire to impress your clients a</w:t>
        </w:r>
        <w:r>
          <w:rPr>
            <w:rFonts w:ascii="Cambria" w:eastAsia="Times New Roman" w:hAnsi="Cambria" w:cs="Times New Roman"/>
            <w:color w:val="000000"/>
            <w:lang w:eastAsia="en-AU"/>
          </w:rPr>
          <w:t xml:space="preserve">nd </w:t>
        </w:r>
      </w:ins>
      <w:ins w:id="11" w:author="ArchosFamily" w:date="2016-10-22T22:13:00Z">
        <w:r>
          <w:rPr>
            <w:rFonts w:ascii="Cambria" w:eastAsia="Times New Roman" w:hAnsi="Cambria" w:cs="Times New Roman"/>
            <w:color w:val="000000"/>
            <w:lang w:eastAsia="en-AU"/>
          </w:rPr>
          <w:t>accept your explanation that your team was unfamiliar with the framework, but in future we would prefer to receive more conservative and accurate sprint plans</w:t>
        </w:r>
      </w:ins>
      <w:ins w:id="12" w:author="ArchosFamily" w:date="2016-10-22T22:25:00Z">
        <w:r w:rsidR="002B6FA6">
          <w:rPr>
            <w:rFonts w:ascii="Cambria" w:eastAsia="Times New Roman" w:hAnsi="Cambria" w:cs="Times New Roman"/>
            <w:color w:val="000000"/>
            <w:lang w:eastAsia="en-AU"/>
          </w:rPr>
          <w:t xml:space="preserve">. Relative to the two presented user stories, while user story 05 did meet acceptance criteria, for user story 02 the system was unable to retrieve package details from your database in a user </w:t>
        </w:r>
      </w:ins>
      <w:ins w:id="13" w:author="ArchosFamily" w:date="2016-10-22T22:26:00Z">
        <w:r w:rsidR="002B6FA6">
          <w:rPr>
            <w:rFonts w:ascii="Cambria" w:eastAsia="Times New Roman" w:hAnsi="Cambria" w:cs="Times New Roman"/>
            <w:color w:val="000000"/>
            <w:lang w:eastAsia="en-AU"/>
          </w:rPr>
          <w:t>friendly</w:t>
        </w:r>
      </w:ins>
      <w:ins w:id="14" w:author="ArchosFamily" w:date="2016-10-22T22:25:00Z">
        <w:r w:rsidR="002B6FA6">
          <w:rPr>
            <w:rFonts w:ascii="Cambria" w:eastAsia="Times New Roman" w:hAnsi="Cambria" w:cs="Times New Roman"/>
            <w:color w:val="000000"/>
            <w:lang w:eastAsia="en-AU"/>
          </w:rPr>
          <w:t xml:space="preserve"> </w:t>
        </w:r>
      </w:ins>
      <w:ins w:id="15" w:author="ArchosFamily" w:date="2016-10-22T22:26:00Z">
        <w:r w:rsidR="002B6FA6">
          <w:rPr>
            <w:rFonts w:ascii="Cambria" w:eastAsia="Times New Roman" w:hAnsi="Cambria" w:cs="Times New Roman"/>
            <w:color w:val="000000"/>
            <w:lang w:eastAsia="en-AU"/>
          </w:rPr>
          <w:t>manner and it is anticipated that this will be fixed in the next iteration.</w:t>
        </w:r>
      </w:ins>
    </w:p>
    <w:p w:rsidR="00713DDE" w:rsidRDefault="00713DDE" w:rsidP="00BB38E5">
      <w:pPr>
        <w:spacing w:after="0" w:line="240" w:lineRule="auto"/>
        <w:rPr>
          <w:ins w:id="16" w:author="ArchosFamily" w:date="2016-10-22T22:11:00Z"/>
          <w:rFonts w:ascii="Cambria" w:eastAsia="Times New Roman" w:hAnsi="Cambria" w:cs="Times New Roman"/>
          <w:color w:val="000000"/>
          <w:lang w:eastAsia="en-AU"/>
        </w:rPr>
      </w:pPr>
    </w:p>
    <w:p w:rsidR="00BB38E5" w:rsidRPr="00BB38E5" w:rsidRDefault="002B6FA6" w:rsidP="00BB38E5">
      <w:pPr>
        <w:spacing w:after="0" w:line="240" w:lineRule="auto"/>
        <w:rPr>
          <w:rFonts w:ascii="Times New Roman" w:eastAsia="Times New Roman" w:hAnsi="Times New Roman" w:cs="Times New Roman"/>
          <w:sz w:val="24"/>
          <w:szCs w:val="24"/>
          <w:lang w:eastAsia="en-AU"/>
        </w:rPr>
      </w:pPr>
      <w:ins w:id="17" w:author="ArchosFamily" w:date="2016-10-22T22:26:00Z">
        <w:r>
          <w:rPr>
            <w:rFonts w:ascii="Cambria" w:eastAsia="Times New Roman" w:hAnsi="Cambria" w:cs="Times New Roman"/>
            <w:color w:val="000000"/>
            <w:lang w:eastAsia="en-AU"/>
          </w:rPr>
          <w:t>While we were not expecting a formal presentation, you may want to think on conducting yourselves with a greater degree of professionalism. Your presentation was noticeably underprepared and communication suffered as a result.</w:t>
        </w:r>
      </w:ins>
      <w:del w:id="18" w:author="ArchosFamily" w:date="2016-10-22T22:28:00Z">
        <w:r w:rsidR="00BB38E5" w:rsidRPr="00BB38E5" w:rsidDel="008458E4">
          <w:rPr>
            <w:rFonts w:ascii="Cambria" w:eastAsia="Times New Roman" w:hAnsi="Cambria" w:cs="Times New Roman"/>
            <w:color w:val="000000"/>
            <w:lang w:eastAsia="en-AU"/>
          </w:rPr>
          <w:delText>The performance of your presentation could use improvement. Your team members have displayed adequate knowledge of the product and answered our inquiries quite effectively. However, there were occasional moments where the presentation strayed away from what one would consider to be professional.</w:delText>
        </w:r>
      </w:del>
      <w:r w:rsidR="00BB38E5" w:rsidRPr="00BB38E5">
        <w:rPr>
          <w:rFonts w:ascii="Cambria" w:eastAsia="Times New Roman" w:hAnsi="Cambria" w:cs="Times New Roman"/>
          <w:color w:val="000000"/>
          <w:lang w:eastAsia="en-AU"/>
        </w:rPr>
        <w:t xml:space="preserve"> For example, you did not discuss the purpose of the site itself, nor did you provide context - an uneducated client would be unaware that this was for a courier service.</w:t>
      </w:r>
      <w:ins w:id="19" w:author="ArchosFamily" w:date="2016-10-22T22:28:00Z">
        <w:r w:rsidR="008458E4">
          <w:rPr>
            <w:rFonts w:ascii="Cambria" w:eastAsia="Times New Roman" w:hAnsi="Cambria" w:cs="Times New Roman"/>
            <w:color w:val="000000"/>
            <w:lang w:eastAsia="en-AU"/>
          </w:rPr>
          <w:t xml:space="preserve"> You should not rely on your clients to prompt you for meaningful information; before presenting we expect you to have a clear idea </w:t>
        </w:r>
        <w:r w:rsidR="002D14EB">
          <w:rPr>
            <w:rFonts w:ascii="Cambria" w:eastAsia="Times New Roman" w:hAnsi="Cambria" w:cs="Times New Roman"/>
            <w:color w:val="000000"/>
            <w:lang w:eastAsia="en-AU"/>
          </w:rPr>
          <w:t>of what you want to demonstrate</w:t>
        </w:r>
        <w:r w:rsidR="008458E4">
          <w:rPr>
            <w:rFonts w:ascii="Cambria" w:eastAsia="Times New Roman" w:hAnsi="Cambria" w:cs="Times New Roman"/>
            <w:color w:val="000000"/>
            <w:lang w:eastAsia="en-AU"/>
          </w:rPr>
          <w:t xml:space="preserve"> and what information would be useful to us as clients. Although, we were conversely impressed with the knowledge displayed by your team members when answering our questions, and appreciate your transparency when referring to your sprint progress.</w:t>
        </w:r>
      </w:ins>
    </w:p>
    <w:p w:rsidR="00BB38E5" w:rsidRPr="00BB38E5" w:rsidRDefault="00BB38E5" w:rsidP="00BB38E5">
      <w:pPr>
        <w:spacing w:after="0" w:line="240" w:lineRule="auto"/>
        <w:rPr>
          <w:rFonts w:ascii="Times New Roman" w:eastAsia="Times New Roman" w:hAnsi="Times New Roman" w:cs="Times New Roman"/>
          <w:sz w:val="24"/>
          <w:szCs w:val="24"/>
          <w:lang w:eastAsia="en-AU"/>
        </w:rPr>
      </w:pPr>
    </w:p>
    <w:p w:rsidR="00BB38E5" w:rsidRPr="00BB38E5" w:rsidRDefault="00F436FB" w:rsidP="00BB38E5">
      <w:pPr>
        <w:spacing w:after="0" w:line="240" w:lineRule="auto"/>
        <w:rPr>
          <w:rFonts w:ascii="Times New Roman" w:eastAsia="Times New Roman" w:hAnsi="Times New Roman" w:cs="Times New Roman"/>
          <w:sz w:val="24"/>
          <w:szCs w:val="24"/>
          <w:lang w:eastAsia="en-AU"/>
        </w:rPr>
      </w:pPr>
      <w:ins w:id="20" w:author="ArchosFamily" w:date="2016-10-22T22:30:00Z">
        <w:r>
          <w:rPr>
            <w:rFonts w:ascii="Cambria" w:eastAsia="Times New Roman" w:hAnsi="Cambria" w:cs="Times New Roman"/>
            <w:color w:val="000000"/>
            <w:lang w:eastAsia="en-AU"/>
          </w:rPr>
          <w:t>Technically, we believe that your chosen system architecture is appropriate for our purposes. Your justification for choosing said architecture was adequate and we are confident that, with time, you will deliver a valuable product. Currently, however, we do not see business value in what was presented to us.</w:t>
        </w:r>
      </w:ins>
      <w:del w:id="21" w:author="ArchosFamily" w:date="2016-10-22T22:31:00Z">
        <w:r w:rsidR="00BB38E5" w:rsidRPr="00BB38E5" w:rsidDel="00F436FB">
          <w:rPr>
            <w:rFonts w:ascii="Cambria" w:eastAsia="Times New Roman" w:hAnsi="Cambria" w:cs="Times New Roman"/>
            <w:color w:val="000000"/>
            <w:lang w:eastAsia="en-AU"/>
          </w:rPr>
          <w:delText>Regarding the preparation of your performance - we noticed what you were presenting to us was not the latest product. It would have been preferred to receive the latest as your sprint development is noticeably behind. User stories were clearly missing, and the demonstration of your product suffered because of it.</w:delText>
        </w:r>
      </w:del>
      <w:r w:rsidR="00BB38E5" w:rsidRPr="00BB38E5">
        <w:rPr>
          <w:rFonts w:ascii="Cambria" w:eastAsia="Times New Roman" w:hAnsi="Cambria" w:cs="Times New Roman"/>
          <w:color w:val="000000"/>
          <w:lang w:eastAsia="en-AU"/>
        </w:rPr>
        <w:t xml:space="preserve"> We were not impressed by the lack of CSS, the file crash after data is input and that fact that </w:t>
      </w:r>
      <w:del w:id="22" w:author="ArchosFamily" w:date="2016-10-22T22:31:00Z">
        <w:r w:rsidR="00BB38E5" w:rsidRPr="00BB38E5" w:rsidDel="00F436FB">
          <w:rPr>
            <w:rFonts w:ascii="Cambria" w:eastAsia="Times New Roman" w:hAnsi="Cambria" w:cs="Times New Roman"/>
            <w:color w:val="000000"/>
            <w:lang w:eastAsia="en-AU"/>
          </w:rPr>
          <w:delText xml:space="preserve">you could not create </w:delText>
        </w:r>
      </w:del>
      <w:del w:id="23" w:author="ArchosFamily" w:date="2016-10-22T22:33:00Z">
        <w:r w:rsidR="00BB38E5" w:rsidRPr="00BB38E5" w:rsidDel="00F436FB">
          <w:rPr>
            <w:rFonts w:ascii="Cambria" w:eastAsia="Times New Roman" w:hAnsi="Cambria" w:cs="Times New Roman"/>
            <w:color w:val="000000"/>
            <w:lang w:eastAsia="en-AU"/>
          </w:rPr>
          <w:delText>package</w:delText>
        </w:r>
      </w:del>
      <w:del w:id="24" w:author="ArchosFamily" w:date="2016-10-22T22:32:00Z">
        <w:r w:rsidR="00BB38E5" w:rsidRPr="00BB38E5" w:rsidDel="00F436FB">
          <w:rPr>
            <w:rFonts w:ascii="Cambria" w:eastAsia="Times New Roman" w:hAnsi="Cambria" w:cs="Times New Roman"/>
            <w:color w:val="000000"/>
            <w:lang w:eastAsia="en-AU"/>
          </w:rPr>
          <w:delText>s</w:delText>
        </w:r>
      </w:del>
      <w:del w:id="25" w:author="ArchosFamily" w:date="2016-10-22T22:33:00Z">
        <w:r w:rsidR="00BB38E5" w:rsidRPr="00BB38E5" w:rsidDel="00F436FB">
          <w:rPr>
            <w:rFonts w:ascii="Cambria" w:eastAsia="Times New Roman" w:hAnsi="Cambria" w:cs="Times New Roman"/>
            <w:color w:val="000000"/>
            <w:lang w:eastAsia="en-AU"/>
          </w:rPr>
          <w:delText xml:space="preserve"> or access </w:delText>
        </w:r>
      </w:del>
      <w:r w:rsidR="00BB38E5" w:rsidRPr="00BB38E5">
        <w:rPr>
          <w:rFonts w:ascii="Cambria" w:eastAsia="Times New Roman" w:hAnsi="Cambria" w:cs="Times New Roman"/>
          <w:color w:val="000000"/>
          <w:lang w:eastAsia="en-AU"/>
        </w:rPr>
        <w:t>package details</w:t>
      </w:r>
      <w:ins w:id="26" w:author="ArchosFamily" w:date="2016-10-22T22:33:00Z">
        <w:r>
          <w:rPr>
            <w:rFonts w:ascii="Cambria" w:eastAsia="Times New Roman" w:hAnsi="Cambria" w:cs="Times New Roman"/>
            <w:color w:val="000000"/>
            <w:lang w:eastAsia="en-AU"/>
          </w:rPr>
          <w:t xml:space="preserve"> are not easily accessible after this input</w:t>
        </w:r>
      </w:ins>
      <w:r w:rsidR="00BB38E5" w:rsidRPr="00BB38E5">
        <w:rPr>
          <w:rFonts w:ascii="Cambria" w:eastAsia="Times New Roman" w:hAnsi="Cambria" w:cs="Times New Roman"/>
          <w:color w:val="000000"/>
          <w:lang w:eastAsia="en-AU"/>
        </w:rPr>
        <w:t xml:space="preserve">. It is evident that you still need </w:t>
      </w:r>
      <w:del w:id="27" w:author="ArchosFamily" w:date="2016-10-22T22:34:00Z">
        <w:r w:rsidR="00BB38E5" w:rsidRPr="00BB38E5" w:rsidDel="00F436FB">
          <w:rPr>
            <w:rFonts w:ascii="Cambria" w:eastAsia="Times New Roman" w:hAnsi="Cambria" w:cs="Times New Roman"/>
            <w:color w:val="000000"/>
            <w:lang w:eastAsia="en-AU"/>
          </w:rPr>
          <w:delText xml:space="preserve">more </w:delText>
        </w:r>
      </w:del>
      <w:r w:rsidR="00BB38E5" w:rsidRPr="00BB38E5">
        <w:rPr>
          <w:rFonts w:ascii="Cambria" w:eastAsia="Times New Roman" w:hAnsi="Cambria" w:cs="Times New Roman"/>
          <w:color w:val="000000"/>
          <w:lang w:eastAsia="en-AU"/>
        </w:rPr>
        <w:t xml:space="preserve">time to </w:t>
      </w:r>
      <w:del w:id="28" w:author="ArchosFamily" w:date="2016-10-22T22:34:00Z">
        <w:r w:rsidR="00BB38E5" w:rsidRPr="00BB38E5" w:rsidDel="00F436FB">
          <w:rPr>
            <w:rFonts w:ascii="Cambria" w:eastAsia="Times New Roman" w:hAnsi="Cambria" w:cs="Times New Roman"/>
            <w:color w:val="000000"/>
            <w:lang w:eastAsia="en-AU"/>
          </w:rPr>
          <w:delText xml:space="preserve">learn </w:delText>
        </w:r>
      </w:del>
      <w:ins w:id="29" w:author="ArchosFamily" w:date="2016-10-22T22:34:00Z">
        <w:r>
          <w:rPr>
            <w:rFonts w:ascii="Cambria" w:eastAsia="Times New Roman" w:hAnsi="Cambria" w:cs="Times New Roman"/>
            <w:color w:val="000000"/>
            <w:lang w:eastAsia="en-AU"/>
          </w:rPr>
          <w:t xml:space="preserve"> familiarise yourselves with </w:t>
        </w:r>
      </w:ins>
      <w:r w:rsidR="00BB38E5" w:rsidRPr="00BB38E5">
        <w:rPr>
          <w:rFonts w:ascii="Cambria" w:eastAsia="Times New Roman" w:hAnsi="Cambria" w:cs="Times New Roman"/>
          <w:color w:val="000000"/>
          <w:lang w:eastAsia="en-AU"/>
        </w:rPr>
        <w:t xml:space="preserve">the framework. </w:t>
      </w:r>
      <w:del w:id="30" w:author="ArchosFamily" w:date="2016-10-22T22:36:00Z">
        <w:r w:rsidR="00BB38E5" w:rsidRPr="00BB38E5" w:rsidDel="002A4ABC">
          <w:rPr>
            <w:rFonts w:ascii="Cambria" w:eastAsia="Times New Roman" w:hAnsi="Cambria" w:cs="Times New Roman"/>
            <w:color w:val="000000"/>
            <w:lang w:eastAsia="en-AU"/>
          </w:rPr>
          <w:delText xml:space="preserve">However, we will give credit where credit is due - the system architecture is what we were looking for and we do believe that you are heading down the right path. But at this level, whilst there does seem to be potential, we </w:delText>
        </w:r>
        <w:r w:rsidR="00BB38E5" w:rsidRPr="00BB38E5" w:rsidDel="002A4ABC">
          <w:rPr>
            <w:rFonts w:ascii="Cambria" w:eastAsia="Times New Roman" w:hAnsi="Cambria" w:cs="Times New Roman"/>
            <w:color w:val="000000"/>
            <w:lang w:eastAsia="en-AU"/>
          </w:rPr>
          <w:lastRenderedPageBreak/>
          <w:delText>see no business value in this product so far and do not believe that it is at the right level for stakeholders.</w:delText>
        </w:r>
      </w:del>
    </w:p>
    <w:p w:rsidR="00BB38E5" w:rsidRPr="00BB38E5" w:rsidRDefault="00BB38E5" w:rsidP="00BB38E5">
      <w:pPr>
        <w:spacing w:after="0" w:line="240" w:lineRule="auto"/>
        <w:rPr>
          <w:rFonts w:ascii="Times New Roman" w:eastAsia="Times New Roman" w:hAnsi="Times New Roman" w:cs="Times New Roman"/>
          <w:sz w:val="24"/>
          <w:szCs w:val="24"/>
          <w:lang w:eastAsia="en-AU"/>
        </w:rPr>
      </w:pPr>
    </w:p>
    <w:p w:rsidR="00BB38E5" w:rsidRPr="00BB38E5" w:rsidRDefault="002A4ABC" w:rsidP="00BB38E5">
      <w:pPr>
        <w:spacing w:after="0" w:line="240" w:lineRule="auto"/>
        <w:rPr>
          <w:rFonts w:ascii="Times New Roman" w:eastAsia="Times New Roman" w:hAnsi="Times New Roman" w:cs="Times New Roman"/>
          <w:sz w:val="24"/>
          <w:szCs w:val="24"/>
          <w:lang w:eastAsia="en-AU"/>
        </w:rPr>
      </w:pPr>
      <w:ins w:id="31" w:author="ArchosFamily" w:date="2016-10-22T22:36:00Z">
        <w:r>
          <w:rPr>
            <w:rFonts w:ascii="Cambria" w:eastAsia="Times New Roman" w:hAnsi="Cambria" w:cs="Times New Roman"/>
            <w:color w:val="000000"/>
            <w:lang w:eastAsia="en-AU"/>
          </w:rPr>
          <w:t xml:space="preserve">Overall, we feel that </w:t>
        </w:r>
      </w:ins>
      <w:del w:id="32" w:author="ArchosFamily" w:date="2016-10-22T22:37:00Z">
        <w:r w:rsidR="00BB38E5" w:rsidRPr="00BB38E5" w:rsidDel="002A4ABC">
          <w:rPr>
            <w:rFonts w:ascii="Cambria" w:eastAsia="Times New Roman" w:hAnsi="Cambria" w:cs="Times New Roman"/>
            <w:color w:val="000000"/>
            <w:lang w:eastAsia="en-AU"/>
          </w:rPr>
          <w:delText>A factor of your presentation that we appreciate is that you acknowledge the fact that development is behind and are seeking improvement. W</w:delText>
        </w:r>
      </w:del>
      <w:ins w:id="33" w:author="ArchosFamily" w:date="2016-10-22T22:37:00Z">
        <w:r>
          <w:rPr>
            <w:rFonts w:ascii="Cambria" w:eastAsia="Times New Roman" w:hAnsi="Cambria" w:cs="Times New Roman"/>
            <w:color w:val="000000"/>
            <w:lang w:eastAsia="en-AU"/>
          </w:rPr>
          <w:t>w</w:t>
        </w:r>
      </w:ins>
      <w:r w:rsidR="00BB38E5" w:rsidRPr="00BB38E5">
        <w:rPr>
          <w:rFonts w:ascii="Cambria" w:eastAsia="Times New Roman" w:hAnsi="Cambria" w:cs="Times New Roman"/>
          <w:color w:val="000000"/>
          <w:lang w:eastAsia="en-AU"/>
        </w:rPr>
        <w:t>hat you did present to us you presented confidently</w:t>
      </w:r>
      <w:del w:id="34" w:author="ArchosFamily" w:date="2016-10-22T22:37:00Z">
        <w:r w:rsidR="00BB38E5" w:rsidRPr="00BB38E5" w:rsidDel="002A4ABC">
          <w:rPr>
            <w:rFonts w:ascii="Cambria" w:eastAsia="Times New Roman" w:hAnsi="Cambria" w:cs="Times New Roman"/>
            <w:color w:val="000000"/>
            <w:lang w:eastAsia="en-AU"/>
          </w:rPr>
          <w:delText>, and</w:delText>
        </w:r>
      </w:del>
      <w:r w:rsidR="00BB38E5" w:rsidRPr="00BB38E5">
        <w:rPr>
          <w:rFonts w:ascii="Cambria" w:eastAsia="Times New Roman" w:hAnsi="Cambria" w:cs="Times New Roman"/>
          <w:color w:val="000000"/>
          <w:lang w:eastAsia="en-AU"/>
        </w:rPr>
        <w:t xml:space="preserve"> </w:t>
      </w:r>
      <w:ins w:id="35" w:author="ArchosFamily" w:date="2016-10-22T22:37:00Z">
        <w:r>
          <w:rPr>
            <w:rFonts w:ascii="Cambria" w:eastAsia="Times New Roman" w:hAnsi="Cambria" w:cs="Times New Roman"/>
            <w:color w:val="000000"/>
            <w:lang w:eastAsia="en-AU"/>
          </w:rPr>
          <w:t xml:space="preserve">and, </w:t>
        </w:r>
      </w:ins>
      <w:r w:rsidR="00BB38E5" w:rsidRPr="00BB38E5">
        <w:rPr>
          <w:rFonts w:ascii="Cambria" w:eastAsia="Times New Roman" w:hAnsi="Cambria" w:cs="Times New Roman"/>
          <w:color w:val="000000"/>
          <w:lang w:eastAsia="en-AU"/>
        </w:rPr>
        <w:t xml:space="preserve">while certain aspects of the </w:t>
      </w:r>
      <w:del w:id="36" w:author="ArchosFamily" w:date="2016-10-22T22:40:00Z">
        <w:r w:rsidR="00BB38E5" w:rsidRPr="00BB38E5" w:rsidDel="008C7802">
          <w:rPr>
            <w:rFonts w:ascii="Cambria" w:eastAsia="Times New Roman" w:hAnsi="Cambria" w:cs="Times New Roman"/>
            <w:color w:val="000000"/>
            <w:lang w:eastAsia="en-AU"/>
          </w:rPr>
          <w:delText xml:space="preserve">product </w:delText>
        </w:r>
      </w:del>
      <w:ins w:id="37" w:author="ArchosFamily" w:date="2016-10-22T22:42:00Z">
        <w:r w:rsidR="008C7802">
          <w:rPr>
            <w:rFonts w:ascii="Cambria" w:eastAsia="Times New Roman" w:hAnsi="Cambria" w:cs="Times New Roman"/>
            <w:color w:val="000000"/>
            <w:lang w:eastAsia="en-AU"/>
          </w:rPr>
          <w:t>presentation</w:t>
        </w:r>
      </w:ins>
      <w:ins w:id="38" w:author="ArchosFamily" w:date="2016-10-22T22:40:00Z">
        <w:r w:rsidR="008C7802" w:rsidRPr="00BB38E5">
          <w:rPr>
            <w:rFonts w:ascii="Cambria" w:eastAsia="Times New Roman" w:hAnsi="Cambria" w:cs="Times New Roman"/>
            <w:color w:val="000000"/>
            <w:lang w:eastAsia="en-AU"/>
          </w:rPr>
          <w:t xml:space="preserve"> </w:t>
        </w:r>
      </w:ins>
      <w:r w:rsidR="00BB38E5" w:rsidRPr="00BB38E5">
        <w:rPr>
          <w:rFonts w:ascii="Cambria" w:eastAsia="Times New Roman" w:hAnsi="Cambria" w:cs="Times New Roman"/>
          <w:color w:val="000000"/>
          <w:lang w:eastAsia="en-AU"/>
        </w:rPr>
        <w:t xml:space="preserve">did not sit well with us, you </w:t>
      </w:r>
      <w:del w:id="39" w:author="ArchosFamily" w:date="2016-10-22T22:38:00Z">
        <w:r w:rsidR="00BB38E5" w:rsidRPr="00BB38E5" w:rsidDel="002A4ABC">
          <w:rPr>
            <w:rFonts w:ascii="Cambria" w:eastAsia="Times New Roman" w:hAnsi="Cambria" w:cs="Times New Roman"/>
            <w:color w:val="000000"/>
            <w:lang w:eastAsia="en-AU"/>
          </w:rPr>
          <w:delText xml:space="preserve">are </w:delText>
        </w:r>
      </w:del>
      <w:ins w:id="40" w:author="ArchosFamily" w:date="2016-10-22T22:38:00Z">
        <w:r>
          <w:rPr>
            <w:rFonts w:ascii="Cambria" w:eastAsia="Times New Roman" w:hAnsi="Cambria" w:cs="Times New Roman"/>
            <w:color w:val="000000"/>
            <w:lang w:eastAsia="en-AU"/>
          </w:rPr>
          <w:t xml:space="preserve">were </w:t>
        </w:r>
      </w:ins>
      <w:r w:rsidR="00BB38E5" w:rsidRPr="00BB38E5">
        <w:rPr>
          <w:rFonts w:ascii="Cambria" w:eastAsia="Times New Roman" w:hAnsi="Cambria" w:cs="Times New Roman"/>
          <w:color w:val="000000"/>
          <w:lang w:eastAsia="en-AU"/>
        </w:rPr>
        <w:t xml:space="preserve">assuring in the fact that </w:t>
      </w:r>
      <w:del w:id="41" w:author="ArchosFamily" w:date="2016-10-22T22:38:00Z">
        <w:r w:rsidR="00BB38E5" w:rsidRPr="00BB38E5" w:rsidDel="008C7802">
          <w:rPr>
            <w:rFonts w:ascii="Cambria" w:eastAsia="Times New Roman" w:hAnsi="Cambria" w:cs="Times New Roman"/>
            <w:color w:val="000000"/>
            <w:lang w:eastAsia="en-AU"/>
          </w:rPr>
          <w:delText xml:space="preserve">it </w:delText>
        </w:r>
      </w:del>
      <w:ins w:id="42" w:author="ArchosFamily" w:date="2016-10-22T22:38:00Z">
        <w:r w:rsidR="008C7802">
          <w:rPr>
            <w:rFonts w:ascii="Cambria" w:eastAsia="Times New Roman" w:hAnsi="Cambria" w:cs="Times New Roman"/>
            <w:color w:val="000000"/>
            <w:lang w:eastAsia="en-AU"/>
          </w:rPr>
          <w:t xml:space="preserve"> </w:t>
        </w:r>
      </w:ins>
      <w:ins w:id="43" w:author="ArchosFamily" w:date="2016-10-22T22:40:00Z">
        <w:r w:rsidR="008C7802">
          <w:rPr>
            <w:rFonts w:ascii="Cambria" w:eastAsia="Times New Roman" w:hAnsi="Cambria" w:cs="Times New Roman"/>
            <w:color w:val="000000"/>
            <w:lang w:eastAsia="en-AU"/>
          </w:rPr>
          <w:t>the product</w:t>
        </w:r>
      </w:ins>
      <w:ins w:id="44" w:author="ArchosFamily" w:date="2016-10-22T22:38:00Z">
        <w:r w:rsidR="008C7802">
          <w:rPr>
            <w:rFonts w:ascii="Cambria" w:eastAsia="Times New Roman" w:hAnsi="Cambria" w:cs="Times New Roman"/>
            <w:color w:val="000000"/>
            <w:lang w:eastAsia="en-AU"/>
          </w:rPr>
          <w:t xml:space="preserve"> </w:t>
        </w:r>
      </w:ins>
      <w:r w:rsidR="00BB38E5" w:rsidRPr="00BB38E5">
        <w:rPr>
          <w:rFonts w:ascii="Cambria" w:eastAsia="Times New Roman" w:hAnsi="Cambria" w:cs="Times New Roman"/>
          <w:color w:val="000000"/>
          <w:lang w:eastAsia="en-AU"/>
        </w:rPr>
        <w:t xml:space="preserve">can be improved </w:t>
      </w:r>
      <w:ins w:id="45" w:author="ArchosFamily" w:date="2016-10-22T22:39:00Z">
        <w:r w:rsidR="008C7802">
          <w:rPr>
            <w:rFonts w:ascii="Cambria" w:eastAsia="Times New Roman" w:hAnsi="Cambria" w:cs="Times New Roman"/>
            <w:color w:val="000000"/>
            <w:lang w:eastAsia="en-AU"/>
          </w:rPr>
          <w:t xml:space="preserve">upon </w:t>
        </w:r>
      </w:ins>
      <w:del w:id="46" w:author="ArchosFamily" w:date="2016-10-22T22:43:00Z">
        <w:r w:rsidR="00BB38E5" w:rsidRPr="00BB38E5" w:rsidDel="008C7802">
          <w:rPr>
            <w:rFonts w:ascii="Cambria" w:eastAsia="Times New Roman" w:hAnsi="Cambria" w:cs="Times New Roman"/>
            <w:color w:val="000000"/>
            <w:lang w:eastAsia="en-AU"/>
          </w:rPr>
          <w:delText>and</w:delText>
        </w:r>
      </w:del>
      <w:ins w:id="47" w:author="ArchosFamily" w:date="2016-10-22T22:43:00Z">
        <w:r w:rsidR="008C7802">
          <w:rPr>
            <w:rFonts w:ascii="Cambria" w:eastAsia="Times New Roman" w:hAnsi="Cambria" w:cs="Times New Roman"/>
            <w:color w:val="000000"/>
            <w:lang w:eastAsia="en-AU"/>
          </w:rPr>
          <w:t>to</w:t>
        </w:r>
        <w:r w:rsidR="008C7802">
          <w:rPr>
            <w:rFonts w:ascii="Cambria" w:eastAsia="Times New Roman" w:hAnsi="Cambria" w:cs="Times New Roman"/>
            <w:color w:val="000000"/>
            <w:lang w:eastAsia="en-AU"/>
          </w:rPr>
          <w:t xml:space="preserve"> </w:t>
        </w:r>
      </w:ins>
      <w:del w:id="48" w:author="ArchosFamily" w:date="2016-10-22T22:43:00Z">
        <w:r w:rsidR="00BB38E5" w:rsidRPr="00BB38E5" w:rsidDel="008C7802">
          <w:rPr>
            <w:rFonts w:ascii="Cambria" w:eastAsia="Times New Roman" w:hAnsi="Cambria" w:cs="Times New Roman"/>
            <w:color w:val="000000"/>
            <w:lang w:eastAsia="en-AU"/>
          </w:rPr>
          <w:delText xml:space="preserve"> </w:delText>
        </w:r>
      </w:del>
      <w:del w:id="49" w:author="ArchosFamily" w:date="2016-10-22T22:41:00Z">
        <w:r w:rsidR="00BB38E5" w:rsidRPr="00BB38E5" w:rsidDel="008C7802">
          <w:rPr>
            <w:rFonts w:ascii="Cambria" w:eastAsia="Times New Roman" w:hAnsi="Cambria" w:cs="Times New Roman"/>
            <w:color w:val="000000"/>
            <w:lang w:eastAsia="en-AU"/>
          </w:rPr>
          <w:delText>ultimately deliver the product that we are</w:delText>
        </w:r>
      </w:del>
      <w:ins w:id="50" w:author="ArchosFamily" w:date="2016-10-22T22:41:00Z">
        <w:r w:rsidR="008C7802">
          <w:rPr>
            <w:rFonts w:ascii="Cambria" w:eastAsia="Times New Roman" w:hAnsi="Cambria" w:cs="Times New Roman"/>
            <w:color w:val="000000"/>
            <w:lang w:eastAsia="en-AU"/>
          </w:rPr>
          <w:t>satisfy our specifications and</w:t>
        </w:r>
      </w:ins>
      <w:r w:rsidR="00BB38E5" w:rsidRPr="00BB38E5">
        <w:rPr>
          <w:rFonts w:ascii="Cambria" w:eastAsia="Times New Roman" w:hAnsi="Cambria" w:cs="Times New Roman"/>
          <w:color w:val="000000"/>
          <w:lang w:eastAsia="en-AU"/>
        </w:rPr>
        <w:t xml:space="preserve"> expect</w:t>
      </w:r>
      <w:ins w:id="51" w:author="ArchosFamily" w:date="2016-10-22T22:42:00Z">
        <w:r w:rsidR="008C7802">
          <w:rPr>
            <w:rFonts w:ascii="Cambria" w:eastAsia="Times New Roman" w:hAnsi="Cambria" w:cs="Times New Roman"/>
            <w:color w:val="000000"/>
            <w:lang w:eastAsia="en-AU"/>
          </w:rPr>
          <w:t>ations</w:t>
        </w:r>
      </w:ins>
      <w:del w:id="52" w:author="ArchosFamily" w:date="2016-10-22T22:42:00Z">
        <w:r w:rsidR="00BB38E5" w:rsidRPr="00BB38E5" w:rsidDel="008C7802">
          <w:rPr>
            <w:rFonts w:ascii="Cambria" w:eastAsia="Times New Roman" w:hAnsi="Cambria" w:cs="Times New Roman"/>
            <w:color w:val="000000"/>
            <w:lang w:eastAsia="en-AU"/>
          </w:rPr>
          <w:delText>ing</w:delText>
        </w:r>
      </w:del>
      <w:r w:rsidR="00BB38E5" w:rsidRPr="00BB38E5">
        <w:rPr>
          <w:rFonts w:ascii="Cambria" w:eastAsia="Times New Roman" w:hAnsi="Cambria" w:cs="Times New Roman"/>
          <w:color w:val="000000"/>
          <w:lang w:eastAsia="en-AU"/>
        </w:rPr>
        <w:t xml:space="preserve">. </w:t>
      </w:r>
      <w:ins w:id="53" w:author="ArchosFamily" w:date="2016-10-22T22:46:00Z">
        <w:r w:rsidR="008C7802">
          <w:rPr>
            <w:rFonts w:ascii="Cambria" w:eastAsia="Times New Roman" w:hAnsi="Cambria" w:cs="Times New Roman"/>
            <w:color w:val="000000"/>
            <w:lang w:eastAsia="en-AU"/>
          </w:rPr>
          <w:t xml:space="preserve">We are also appreciative that you recognise and acknowledge that development is behind. </w:t>
        </w:r>
      </w:ins>
      <w:r w:rsidR="00BB38E5" w:rsidRPr="00BB38E5">
        <w:rPr>
          <w:rFonts w:ascii="Cambria" w:eastAsia="Times New Roman" w:hAnsi="Cambria" w:cs="Times New Roman"/>
          <w:color w:val="000000"/>
          <w:lang w:eastAsia="en-AU"/>
        </w:rPr>
        <w:t>We look forward to the future development of this product and hope to see improvements in your next presentation.</w:t>
      </w:r>
    </w:p>
    <w:p w:rsidR="00BB38E5" w:rsidRPr="00BB38E5" w:rsidRDefault="00BB38E5" w:rsidP="00BB38E5">
      <w:pPr>
        <w:spacing w:after="240" w:line="240" w:lineRule="auto"/>
        <w:rPr>
          <w:rFonts w:ascii="Times New Roman" w:eastAsia="Times New Roman" w:hAnsi="Times New Roman" w:cs="Times New Roman"/>
          <w:sz w:val="24"/>
          <w:szCs w:val="24"/>
          <w:lang w:eastAsia="en-AU"/>
        </w:rPr>
      </w:pPr>
    </w:p>
    <w:p w:rsidR="004F36C6" w:rsidRDefault="00BB38E5" w:rsidP="00BB38E5">
      <w:pPr>
        <w:spacing w:after="0" w:line="240" w:lineRule="auto"/>
        <w:rPr>
          <w:rFonts w:ascii="Times New Roman" w:eastAsia="Times New Roman" w:hAnsi="Times New Roman" w:cs="Times New Roman"/>
          <w:sz w:val="24"/>
          <w:szCs w:val="24"/>
          <w:lang w:eastAsia="en-AU"/>
        </w:rPr>
      </w:pPr>
      <w:r w:rsidRPr="00BB38E5">
        <w:rPr>
          <w:rFonts w:ascii="Cambria" w:eastAsia="Times New Roman" w:hAnsi="Cambria" w:cs="Times New Roman"/>
          <w:color w:val="000000"/>
          <w:lang w:eastAsia="en-AU"/>
        </w:rPr>
        <w:t>Sincerely,</w:t>
      </w:r>
    </w:p>
    <w:p w:rsidR="00BB38E5" w:rsidRPr="00BB38E5" w:rsidRDefault="00BB38E5" w:rsidP="00BB38E5">
      <w:pPr>
        <w:spacing w:after="0" w:line="240" w:lineRule="auto"/>
        <w:rPr>
          <w:rFonts w:ascii="Times New Roman" w:eastAsia="Times New Roman" w:hAnsi="Times New Roman" w:cs="Times New Roman"/>
          <w:sz w:val="24"/>
          <w:szCs w:val="24"/>
          <w:lang w:eastAsia="en-AU"/>
        </w:rPr>
      </w:pPr>
    </w:p>
    <w:p w:rsidR="00BB38E5" w:rsidRPr="00C43235" w:rsidRDefault="00BB38E5">
      <w:r w:rsidRPr="00C43235">
        <w:rPr>
          <w:rFonts w:ascii="Cambria" w:hAnsi="Cambria"/>
        </w:rPr>
        <w:t xml:space="preserve">Mr. James </w:t>
      </w:r>
      <w:proofErr w:type="spellStart"/>
      <w:r w:rsidRPr="00C43235">
        <w:rPr>
          <w:rFonts w:ascii="Cambria" w:hAnsi="Cambria"/>
        </w:rPr>
        <w:t>Alimboyong</w:t>
      </w:r>
      <w:bookmarkStart w:id="54" w:name="_GoBack"/>
      <w:bookmarkEnd w:id="54"/>
      <w:proofErr w:type="spellEnd"/>
    </w:p>
    <w:sectPr w:rsidR="00BB38E5" w:rsidRPr="00C432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rchosFamily">
    <w15:presenceInfo w15:providerId="None" w15:userId="ArchosFamil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8E5"/>
    <w:rsid w:val="002A4ABC"/>
    <w:rsid w:val="002B6FA6"/>
    <w:rsid w:val="002D14EB"/>
    <w:rsid w:val="004C41ED"/>
    <w:rsid w:val="004F36C6"/>
    <w:rsid w:val="0067287C"/>
    <w:rsid w:val="00713DDE"/>
    <w:rsid w:val="008458E4"/>
    <w:rsid w:val="008C7802"/>
    <w:rsid w:val="00BB38E5"/>
    <w:rsid w:val="00C43235"/>
    <w:rsid w:val="00F01FA5"/>
    <w:rsid w:val="00F436F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956B45-0394-46A5-8717-8722511F2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B38E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BalloonText">
    <w:name w:val="Balloon Text"/>
    <w:basedOn w:val="Normal"/>
    <w:link w:val="BalloonTextChar"/>
    <w:uiPriority w:val="99"/>
    <w:semiHidden/>
    <w:unhideWhenUsed/>
    <w:rsid w:val="00BB38E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38E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9709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B670F1-B266-450F-AD40-718864575E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2</Pages>
  <Words>658</Words>
  <Characters>3752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ArchosFamily</dc:creator>
  <cp:keywords/>
  <dc:description/>
  <cp:lastModifiedBy>ArchosFamily</cp:lastModifiedBy>
  <cp:revision>7</cp:revision>
  <dcterms:created xsi:type="dcterms:W3CDTF">2016-10-22T11:57:00Z</dcterms:created>
  <dcterms:modified xsi:type="dcterms:W3CDTF">2016-10-22T12:52:00Z</dcterms:modified>
</cp:coreProperties>
</file>